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B44" w:rsidRDefault="00282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4. Male least squares model parameters for current standard models</w:t>
      </w:r>
    </w:p>
    <w:p w:rsidR="00282C23" w:rsidRDefault="00282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5. Female least squares model parameters</w:t>
      </w:r>
    </w:p>
    <w:p w:rsidR="00282C23" w:rsidRDefault="00282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6. ANCOVA analysis results by stock and comparison groups.</w:t>
      </w:r>
    </w:p>
    <w:p w:rsidR="00282C23" w:rsidRDefault="00282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7. ANCOVA analysis results by stock and comparison groups.</w:t>
      </w:r>
    </w:p>
    <w:p w:rsidR="00282C23" w:rsidRDefault="00282C23" w:rsidP="00282C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8. </w:t>
      </w:r>
      <w:ins w:id="0" w:author="Jon.Richar" w:date="2024-03-05T13:49:00Z">
        <w:r>
          <w:rPr>
            <w:rFonts w:ascii="Times New Roman" w:hAnsi="Times New Roman" w:cs="Times New Roman"/>
            <w:sz w:val="24"/>
            <w:szCs w:val="24"/>
          </w:rPr>
          <w:t>Model param</w:t>
        </w:r>
      </w:ins>
      <w:ins w:id="1" w:author="Jon.Richar" w:date="2024-03-05T13:50:00Z">
        <w:r>
          <w:rPr>
            <w:rFonts w:ascii="Times New Roman" w:hAnsi="Times New Roman" w:cs="Times New Roman"/>
            <w:sz w:val="24"/>
            <w:szCs w:val="24"/>
          </w:rPr>
          <w:t>e</w:t>
        </w:r>
      </w:ins>
      <w:ins w:id="2" w:author="Jon.Richar" w:date="2024-03-05T13:49:00Z">
        <w:r>
          <w:rPr>
            <w:rFonts w:ascii="Times New Roman" w:hAnsi="Times New Roman" w:cs="Times New Roman"/>
            <w:sz w:val="24"/>
            <w:szCs w:val="24"/>
          </w:rPr>
          <w:t xml:space="preserve">ters for </w:t>
        </w:r>
      </w:ins>
      <w:del w:id="3" w:author="Jon.Richar" w:date="2024-03-05T13:50:00Z">
        <w:r w:rsidDel="00D065C0">
          <w:rPr>
            <w:rFonts w:ascii="Times New Roman" w:hAnsi="Times New Roman" w:cs="Times New Roman"/>
            <w:sz w:val="24"/>
            <w:szCs w:val="24"/>
          </w:rPr>
          <w:delText>B</w:delText>
        </w:r>
      </w:del>
      <w:del w:id="4" w:author="Jon.Richar" w:date="2024-03-05T13:49:00Z">
        <w:r w:rsidDel="00D065C0">
          <w:rPr>
            <w:rFonts w:ascii="Times New Roman" w:hAnsi="Times New Roman" w:cs="Times New Roman"/>
            <w:sz w:val="24"/>
            <w:szCs w:val="24"/>
          </w:rPr>
          <w:delText xml:space="preserve">est </w:delText>
        </w:r>
      </w:del>
      <w:del w:id="5" w:author="Jon.Richar" w:date="2024-03-05T13:50:00Z">
        <w:r w:rsidDel="00D065C0">
          <w:rPr>
            <w:rFonts w:ascii="Times New Roman" w:hAnsi="Times New Roman" w:cs="Times New Roman"/>
            <w:sz w:val="24"/>
            <w:szCs w:val="24"/>
          </w:rPr>
          <w:delText xml:space="preserve">full </w:delText>
        </w:r>
      </w:del>
      <w:ins w:id="6" w:author="Jon.Richar" w:date="2024-03-05T13:50:00Z">
        <w:r>
          <w:rPr>
            <w:rFonts w:ascii="Times New Roman" w:hAnsi="Times New Roman" w:cs="Times New Roman"/>
            <w:sz w:val="24"/>
            <w:szCs w:val="24"/>
          </w:rPr>
          <w:t xml:space="preserve">best maximum likelihood </w:t>
        </w:r>
      </w:ins>
      <w:r>
        <w:rPr>
          <w:rFonts w:ascii="Times New Roman" w:hAnsi="Times New Roman" w:cs="Times New Roman"/>
          <w:sz w:val="24"/>
          <w:szCs w:val="24"/>
        </w:rPr>
        <w:t>models as determined using AICc</w:t>
      </w:r>
      <w:ins w:id="7" w:author="Jon.Richar" w:date="2024-03-05T13:50:00Z"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:rsidR="00282C23" w:rsidRDefault="00282C23" w:rsidP="00282C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9. Best performing </w:t>
      </w:r>
      <w:ins w:id="8" w:author="Jon.Richar" w:date="2024-03-05T13:48:00Z">
        <w:r>
          <w:rPr>
            <w:rFonts w:ascii="Times New Roman" w:hAnsi="Times New Roman" w:cs="Times New Roman"/>
            <w:sz w:val="24"/>
            <w:szCs w:val="24"/>
          </w:rPr>
          <w:t xml:space="preserve">maximum likelihood </w:t>
        </w:r>
      </w:ins>
      <w:r>
        <w:rPr>
          <w:rFonts w:ascii="Times New Roman" w:hAnsi="Times New Roman" w:cs="Times New Roman"/>
          <w:sz w:val="24"/>
          <w:szCs w:val="24"/>
        </w:rPr>
        <w:t>shell condition-only models</w:t>
      </w:r>
      <w:ins w:id="9" w:author="Jon.Richar" w:date="2024-03-05T13:49:00Z">
        <w:r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del w:id="10" w:author="Jon.Richar" w:date="2024-03-05T13:50:00Z">
        <w:r w:rsidDel="00D065C0">
          <w:rPr>
            <w:rFonts w:ascii="Times New Roman" w:hAnsi="Times New Roman" w:cs="Times New Roman"/>
            <w:sz w:val="24"/>
            <w:szCs w:val="24"/>
          </w:rPr>
          <w:delText>for maximum likelihood procedure</w:delText>
        </w:r>
      </w:del>
    </w:p>
    <w:p w:rsidR="00282C23" w:rsidRDefault="00282C23" w:rsidP="00282C23">
      <w:pPr>
        <w:spacing w:after="0" w:line="480" w:lineRule="auto"/>
        <w:rPr>
          <w:ins w:id="11" w:author="Jon.Richar" w:date="2024-03-05T13:39:00Z"/>
          <w:rFonts w:ascii="Times New Roman" w:hAnsi="Times New Roman" w:cs="Times New Roman"/>
          <w:sz w:val="24"/>
          <w:szCs w:val="24"/>
        </w:rPr>
      </w:pPr>
      <w:ins w:id="12" w:author="Jon.Richar" w:date="2024-03-05T13:39:00Z">
        <w:r>
          <w:rPr>
            <w:rFonts w:ascii="Times New Roman" w:hAnsi="Times New Roman" w:cs="Times New Roman"/>
            <w:sz w:val="24"/>
            <w:szCs w:val="24"/>
          </w:rPr>
          <w:t xml:space="preserve">Table </w:t>
        </w:r>
      </w:ins>
      <w:r>
        <w:rPr>
          <w:rFonts w:ascii="Times New Roman" w:hAnsi="Times New Roman" w:cs="Times New Roman"/>
          <w:sz w:val="24"/>
          <w:szCs w:val="24"/>
        </w:rPr>
        <w:t>10</w:t>
      </w:r>
      <w:ins w:id="13" w:author="Jon.Richar" w:date="2024-03-05T13:39:00Z">
        <w:r>
          <w:rPr>
            <w:rFonts w:ascii="Times New Roman" w:hAnsi="Times New Roman" w:cs="Times New Roman"/>
            <w:sz w:val="24"/>
            <w:szCs w:val="24"/>
          </w:rPr>
          <w:t xml:space="preserve">. Model parameters for species and sex-specific </w:t>
        </w:r>
      </w:ins>
      <w:ins w:id="14" w:author="Jon.Richar" w:date="2024-03-05T13:47:00Z">
        <w:r>
          <w:rPr>
            <w:rFonts w:ascii="Times New Roman" w:hAnsi="Times New Roman" w:cs="Times New Roman"/>
            <w:sz w:val="24"/>
            <w:szCs w:val="24"/>
          </w:rPr>
          <w:t xml:space="preserve">maximum likelihood </w:t>
        </w:r>
      </w:ins>
      <w:ins w:id="15" w:author="Jon.Richar" w:date="2024-03-05T13:39:00Z">
        <w:r>
          <w:rPr>
            <w:rFonts w:ascii="Times New Roman" w:hAnsi="Times New Roman" w:cs="Times New Roman"/>
            <w:sz w:val="24"/>
            <w:szCs w:val="24"/>
          </w:rPr>
          <w:t>null models.</w:t>
        </w:r>
      </w:ins>
    </w:p>
    <w:p w:rsidR="00282C23" w:rsidRDefault="00282C23">
      <w:r w:rsidRPr="00D87012">
        <w:rPr>
          <w:rFonts w:ascii="Times New Roman" w:hAnsi="Times New Roman" w:cs="Times New Roman"/>
          <w:sz w:val="24"/>
          <w:szCs w:val="24"/>
          <w:highlight w:val="yellow"/>
        </w:rPr>
        <w:t xml:space="preserve">Table </w:t>
      </w:r>
      <w:r>
        <w:rPr>
          <w:rFonts w:ascii="Times New Roman" w:hAnsi="Times New Roman" w:cs="Times New Roman"/>
          <w:sz w:val="24"/>
          <w:szCs w:val="24"/>
          <w:highlight w:val="yellow"/>
        </w:rPr>
        <w:t>11</w:t>
      </w:r>
      <w:r w:rsidRPr="00D87012">
        <w:rPr>
          <w:rFonts w:ascii="Times New Roman" w:hAnsi="Times New Roman" w:cs="Times New Roman"/>
          <w:sz w:val="24"/>
          <w:szCs w:val="24"/>
          <w:highlight w:val="yellow"/>
        </w:rPr>
        <w:t xml:space="preserve">. Mean percent </w:t>
      </w:r>
      <w:ins w:id="16" w:author="Jon.Richar" w:date="2023-11-08T13:06:00Z">
        <w:r w:rsidRPr="00D87012">
          <w:rPr>
            <w:rFonts w:ascii="Times New Roman" w:hAnsi="Times New Roman" w:cs="Times New Roman"/>
            <w:sz w:val="24"/>
            <w:szCs w:val="24"/>
            <w:highlight w:val="yellow"/>
          </w:rPr>
          <w:t xml:space="preserve">absolute </w:t>
        </w:r>
      </w:ins>
      <w:r w:rsidRPr="00D87012">
        <w:rPr>
          <w:rFonts w:ascii="Times New Roman" w:hAnsi="Times New Roman" w:cs="Times New Roman"/>
          <w:sz w:val="24"/>
          <w:szCs w:val="24"/>
          <w:highlight w:val="yellow"/>
        </w:rPr>
        <w:t>differences between biomass estimates</w:t>
      </w:r>
      <w:bookmarkStart w:id="17" w:name="_GoBack"/>
      <w:bookmarkEnd w:id="17"/>
    </w:p>
    <w:p w:rsidR="00282C23" w:rsidRDefault="00282C23"/>
    <w:p w:rsidR="00282C23" w:rsidRDefault="00282C23"/>
    <w:sectPr w:rsidR="0028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n.Richar">
    <w15:presenceInfo w15:providerId="None" w15:userId="Jon.Rich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C23"/>
    <w:rsid w:val="00245520"/>
    <w:rsid w:val="00282C23"/>
    <w:rsid w:val="0063529B"/>
    <w:rsid w:val="00A8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7F71"/>
  <w15:chartTrackingRefBased/>
  <w15:docId w15:val="{2E3965E1-EAE2-4317-AC43-359A93F7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Jon.Richar</dc:creator>
  <cp:keywords/>
  <dc:description/>
  <cp:lastModifiedBy>Jon.Richar</cp:lastModifiedBy>
  <cp:revision>1</cp:revision>
  <dcterms:created xsi:type="dcterms:W3CDTF">2024-05-23T18:09:00Z</dcterms:created>
  <dcterms:modified xsi:type="dcterms:W3CDTF">2024-05-23T18:31:00Z</dcterms:modified>
</cp:coreProperties>
</file>